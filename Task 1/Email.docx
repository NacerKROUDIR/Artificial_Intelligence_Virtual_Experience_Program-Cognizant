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B81DA3" w:rsidR="00173F89" w:rsidRDefault="00F95485">
      <w:r>
        <w:t xml:space="preserve">Dear </w:t>
      </w:r>
      <w:del w:id="0" w:author="Author">
        <w:r w:rsidDel="00F142FC">
          <w:delText>[insert name of recipient]</w:delText>
        </w:r>
      </w:del>
      <w:ins w:id="1" w:author="Author">
        <w:r w:rsidR="00F142FC">
          <w:t>Data Science Team Lead,</w:t>
        </w:r>
      </w:ins>
      <w:del w:id="2" w:author="Author">
        <w:r w:rsidDel="00F142FC">
          <w:delText>,</w:delText>
        </w:r>
      </w:del>
    </w:p>
    <w:p w14:paraId="00000002" w14:textId="77777777" w:rsidR="00173F89" w:rsidRDefault="00173F89"/>
    <w:p w14:paraId="00000003" w14:textId="7530C8CB" w:rsidR="00173F89" w:rsidRDefault="00F95485">
      <w:del w:id="3" w:author="Author">
        <w:r w:rsidDel="00F142FC">
          <w:delText>[Introduce the task that you’ve completed in 1 - 2 sentences]</w:delText>
        </w:r>
      </w:del>
      <w:ins w:id="4" w:author="Author">
        <w:r w:rsidR="00F142FC">
          <w:t xml:space="preserve">I have received the sample dataset </w:t>
        </w:r>
        <w:del w:id="5" w:author="Author">
          <w:r w:rsidR="00F142FC" w:rsidDel="00A0684C">
            <w:delText>thanks to</w:delText>
          </w:r>
        </w:del>
        <w:r w:rsidR="00A0684C">
          <w:t>from</w:t>
        </w:r>
        <w:r w:rsidR="00F142FC">
          <w:t xml:space="preserve"> the data engineering team. I have been exploring and analyzing the provided data and I have found the following key insights:</w:t>
        </w:r>
      </w:ins>
    </w:p>
    <w:p w14:paraId="00000004" w14:textId="77777777" w:rsidR="00173F89" w:rsidDel="0049699C" w:rsidRDefault="00173F89" w:rsidP="00355BAF">
      <w:pPr>
        <w:rPr>
          <w:del w:id="6" w:author="Author"/>
        </w:rPr>
      </w:pPr>
    </w:p>
    <w:p w14:paraId="00000005" w14:textId="0DAFBD7B" w:rsidR="00173F89" w:rsidDel="00F142FC" w:rsidRDefault="00F95485">
      <w:pPr>
        <w:pStyle w:val="ListParagraph"/>
        <w:rPr>
          <w:del w:id="7" w:author="Author"/>
        </w:rPr>
        <w:pPrChange w:id="8" w:author="Author">
          <w:pPr>
            <w:pStyle w:val="ListParagraph"/>
            <w:numPr>
              <w:numId w:val="1"/>
            </w:numPr>
            <w:ind w:hanging="360"/>
          </w:pPr>
        </w:pPrChange>
      </w:pPr>
      <w:del w:id="9" w:author="Author">
        <w:r w:rsidDel="00F142FC">
          <w:delText>[Summarize findings from your analysis in 3 - 5 bullet points]</w:delText>
        </w:r>
      </w:del>
    </w:p>
    <w:p w14:paraId="54D84D40" w14:textId="77777777" w:rsidR="00F142FC" w:rsidRDefault="00F142FC">
      <w:pPr>
        <w:pStyle w:val="ListParagraph"/>
        <w:rPr>
          <w:ins w:id="10" w:author="Author"/>
        </w:rPr>
        <w:pPrChange w:id="11" w:author="Author">
          <w:pPr/>
        </w:pPrChange>
      </w:pPr>
    </w:p>
    <w:p w14:paraId="00000006" w14:textId="37A1039D" w:rsidR="00173F89" w:rsidRDefault="00F142FC" w:rsidP="00355BAF">
      <w:pPr>
        <w:pStyle w:val="ListParagraph"/>
        <w:numPr>
          <w:ilvl w:val="0"/>
          <w:numId w:val="1"/>
        </w:numPr>
        <w:rPr>
          <w:ins w:id="12" w:author="Author"/>
        </w:rPr>
      </w:pPr>
      <w:ins w:id="13" w:author="Author">
        <w:r>
          <w:t>Fruit &amp; vegetables are the most sold product categories.</w:t>
        </w:r>
      </w:ins>
    </w:p>
    <w:p w14:paraId="56BAE9FC" w14:textId="239C3DA9" w:rsidR="00F142FC" w:rsidRDefault="00F142FC" w:rsidP="00355BAF">
      <w:pPr>
        <w:pStyle w:val="ListParagraph"/>
        <w:numPr>
          <w:ilvl w:val="0"/>
          <w:numId w:val="1"/>
        </w:numPr>
        <w:rPr>
          <w:ins w:id="14" w:author="Author"/>
        </w:rPr>
      </w:pPr>
      <w:ins w:id="15" w:author="Author">
        <w:r>
          <w:t>Customers are uniformly distributed over the different customer types.</w:t>
        </w:r>
      </w:ins>
    </w:p>
    <w:p w14:paraId="1236AADA" w14:textId="2D2C14F3" w:rsidR="00F142FC" w:rsidRDefault="00F142FC" w:rsidP="00355BAF">
      <w:pPr>
        <w:pStyle w:val="ListParagraph"/>
        <w:numPr>
          <w:ilvl w:val="0"/>
          <w:numId w:val="1"/>
        </w:numPr>
        <w:rPr>
          <w:ins w:id="16" w:author="Author"/>
        </w:rPr>
      </w:pPr>
      <w:ins w:id="17" w:author="Author">
        <w:r>
          <w:t>There are 4 payment methods and they are used at similar rates.</w:t>
        </w:r>
      </w:ins>
    </w:p>
    <w:p w14:paraId="3337734C" w14:textId="1E7C3B97" w:rsidR="0049699C" w:rsidRDefault="0049699C" w:rsidP="0049699C">
      <w:pPr>
        <w:pStyle w:val="ListParagraph"/>
        <w:numPr>
          <w:ilvl w:val="0"/>
          <w:numId w:val="1"/>
        </w:numPr>
        <w:rPr>
          <w:ins w:id="18" w:author="Author"/>
        </w:rPr>
      </w:pPr>
      <w:ins w:id="19" w:author="Author">
        <w:r>
          <w:t>M</w:t>
        </w:r>
        <w:r w:rsidRPr="00F142FC">
          <w:t>ost of the sales involve lower-priced items, while fewer sales are made for higher-priced items, which is what we would expect</w:t>
        </w:r>
        <w:r>
          <w:t xml:space="preserve"> for a typical grocery store</w:t>
        </w:r>
        <w:r w:rsidRPr="00F142FC">
          <w:t>.</w:t>
        </w:r>
      </w:ins>
    </w:p>
    <w:p w14:paraId="3B4E8EC2" w14:textId="58C4AE47" w:rsidR="00F142FC" w:rsidRDefault="0049699C" w:rsidP="00355BAF">
      <w:pPr>
        <w:pStyle w:val="ListParagraph"/>
        <w:numPr>
          <w:ilvl w:val="0"/>
          <w:numId w:val="1"/>
        </w:numPr>
        <w:rPr>
          <w:ins w:id="20" w:author="Author"/>
        </w:rPr>
      </w:pPr>
      <w:ins w:id="21" w:author="Author">
        <w:r w:rsidRPr="0049699C">
          <w:t>Some product categories</w:t>
        </w:r>
        <w:r>
          <w:t xml:space="preserve"> </w:t>
        </w:r>
        <w:r w:rsidRPr="0049699C">
          <w:t>have two price ranges - lower prices for budget-friendly options and higher prices for premium offerings.</w:t>
        </w:r>
      </w:ins>
    </w:p>
    <w:p w14:paraId="4EB7F513" w14:textId="77777777" w:rsidR="0049699C" w:rsidRDefault="0049699C" w:rsidP="0049699C"/>
    <w:p w14:paraId="50952D87" w14:textId="739B29BA" w:rsidR="00F01DF3" w:rsidRDefault="00F95485">
      <w:pPr>
        <w:rPr>
          <w:ins w:id="22" w:author="Author"/>
        </w:rPr>
        <w:pPrChange w:id="23" w:author="Author">
          <w:pPr>
            <w:pStyle w:val="ListParagraph"/>
            <w:numPr>
              <w:numId w:val="2"/>
            </w:numPr>
            <w:ind w:hanging="360"/>
          </w:pPr>
        </w:pPrChange>
      </w:pPr>
      <w:del w:id="24" w:author="Author">
        <w:r w:rsidDel="0049699C">
          <w:delText>[Provide your recommendations in up to 3 bullet points]</w:delText>
        </w:r>
      </w:del>
      <w:ins w:id="25" w:author="Author">
        <w:r w:rsidR="00F01DF3" w:rsidRPr="00F01DF3">
          <w:t>To address Gala Groceries' supply chain challenges</w:t>
        </w:r>
        <w:r w:rsidR="0049699C">
          <w:t>,</w:t>
        </w:r>
        <w:r w:rsidR="00F01DF3" w:rsidRPr="00F01DF3">
          <w:t xml:space="preserve"> </w:t>
        </w:r>
        <w:r w:rsidR="00F01DF3">
          <w:t xml:space="preserve">We need to narrow down the problem statement to this question “Can we forecast product demand in order </w:t>
        </w:r>
        <w:r w:rsidR="00F01DF3" w:rsidRPr="00F01DF3">
          <w:t>optimize inventory management and stocking</w:t>
        </w:r>
        <w:r w:rsidR="00F01DF3">
          <w:t xml:space="preserve"> strategies?”</w:t>
        </w:r>
      </w:ins>
    </w:p>
    <w:p w14:paraId="00000007" w14:textId="7E557630" w:rsidR="00173F89" w:rsidRDefault="0049699C">
      <w:pPr>
        <w:rPr>
          <w:ins w:id="26" w:author="Author"/>
        </w:rPr>
      </w:pPr>
      <w:ins w:id="27" w:author="Author">
        <w:r>
          <w:t xml:space="preserve"> </w:t>
        </w:r>
        <w:r w:rsidR="00F01DF3">
          <w:t xml:space="preserve">To achieve that, </w:t>
        </w:r>
        <w:r>
          <w:t>my recommendations are as follows:</w:t>
        </w:r>
      </w:ins>
    </w:p>
    <w:p w14:paraId="4BB8D9E4" w14:textId="13C2046B" w:rsidR="00F01DF3" w:rsidRDefault="00F01DF3" w:rsidP="00355BAF">
      <w:pPr>
        <w:pStyle w:val="ListParagraph"/>
        <w:numPr>
          <w:ilvl w:val="0"/>
          <w:numId w:val="3"/>
        </w:numPr>
        <w:rPr>
          <w:ins w:id="28" w:author="Author"/>
        </w:rPr>
      </w:pPr>
      <w:ins w:id="29" w:author="Author">
        <w:r>
          <w:t>Gather more data that represents more grocery stores and a longer period of time.</w:t>
        </w:r>
      </w:ins>
    </w:p>
    <w:p w14:paraId="040A8C5E" w14:textId="77777777" w:rsidR="009D60EB" w:rsidRDefault="009D60EB" w:rsidP="009D60EB">
      <w:pPr>
        <w:pStyle w:val="ListParagraph"/>
        <w:numPr>
          <w:ilvl w:val="0"/>
          <w:numId w:val="3"/>
        </w:numPr>
        <w:rPr>
          <w:ins w:id="30" w:author="Author"/>
        </w:rPr>
      </w:pPr>
      <w:ins w:id="31" w:author="Author">
        <w:r>
          <w:t>Provide data for stock levels for the different products sold by Gala Groceries.</w:t>
        </w:r>
      </w:ins>
    </w:p>
    <w:p w14:paraId="59E0F99A" w14:textId="1EC5C187" w:rsidR="00F01DF3" w:rsidRDefault="009D60EB" w:rsidP="009D60EB">
      <w:pPr>
        <w:pStyle w:val="ListParagraph"/>
        <w:numPr>
          <w:ilvl w:val="0"/>
          <w:numId w:val="3"/>
        </w:numPr>
        <w:rPr>
          <w:ins w:id="32" w:author="Author"/>
        </w:rPr>
      </w:pPr>
      <w:ins w:id="33" w:author="Author">
        <w:r>
          <w:t>Measure different storage circumstances like temperature and humidity to ensure the best storing conditions.</w:t>
        </w:r>
      </w:ins>
    </w:p>
    <w:p w14:paraId="10C2FD0D" w14:textId="77F628F6" w:rsidR="009D60EB" w:rsidRDefault="009D60EB" w:rsidP="009D60EB">
      <w:pPr>
        <w:pStyle w:val="ListParagraph"/>
        <w:numPr>
          <w:ilvl w:val="0"/>
          <w:numId w:val="3"/>
        </w:numPr>
        <w:rPr>
          <w:ins w:id="34" w:author="Author"/>
        </w:rPr>
      </w:pPr>
      <w:ins w:id="35" w:author="Author">
        <w:r>
          <w:t xml:space="preserve">Collect data for the different products </w:t>
        </w:r>
        <w:r w:rsidR="00B31211">
          <w:t xml:space="preserve">like the estimated shelf life and storage conditions requirements </w:t>
        </w:r>
        <w:r>
          <w:t>to ensure proper storage conditions are met.</w:t>
        </w:r>
      </w:ins>
    </w:p>
    <w:p w14:paraId="33FD9467" w14:textId="77777777" w:rsidR="009D60EB" w:rsidRDefault="009D60EB">
      <w:pPr>
        <w:pStyle w:val="ListParagraph"/>
        <w:rPr>
          <w:ins w:id="36" w:author="Author"/>
        </w:rPr>
        <w:pPrChange w:id="37" w:author="Author">
          <w:pPr/>
        </w:pPrChange>
      </w:pPr>
    </w:p>
    <w:p w14:paraId="6D5C6918" w14:textId="7B2C60F2" w:rsidR="00F01DF3" w:rsidDel="00F01DF3" w:rsidRDefault="00F01DF3">
      <w:pPr>
        <w:pStyle w:val="ListParagraph"/>
        <w:numPr>
          <w:ilvl w:val="0"/>
          <w:numId w:val="2"/>
        </w:numPr>
        <w:rPr>
          <w:del w:id="38" w:author="Author"/>
        </w:rPr>
        <w:pPrChange w:id="39" w:author="Nacer Kroudir" w:date="2023-07-14T19:15:00Z">
          <w:pPr/>
        </w:pPrChange>
      </w:pPr>
    </w:p>
    <w:p w14:paraId="00000008" w14:textId="77777777" w:rsidR="00173F89" w:rsidRDefault="00173F89"/>
    <w:p w14:paraId="00000009" w14:textId="77777777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40A92574" w:rsidR="00173F89" w:rsidRDefault="00355BAF">
      <w:proofErr w:type="spellStart"/>
      <w:ins w:id="40" w:author="Author">
        <w:r>
          <w:t>Nacer</w:t>
        </w:r>
        <w:proofErr w:type="spellEnd"/>
        <w:r>
          <w:t xml:space="preserve"> KROUDIR</w:t>
        </w:r>
      </w:ins>
      <w:del w:id="41" w:author="Author">
        <w:r w:rsidR="00F95485" w:rsidDel="00355BAF">
          <w:delText>[name of sender]</w:delText>
        </w:r>
      </w:del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27D8A"/>
    <w:multiLevelType w:val="hybridMultilevel"/>
    <w:tmpl w:val="92983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F3651"/>
    <w:multiLevelType w:val="hybridMultilevel"/>
    <w:tmpl w:val="EF88C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B0350"/>
    <w:multiLevelType w:val="hybridMultilevel"/>
    <w:tmpl w:val="90188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730142">
    <w:abstractNumId w:val="0"/>
  </w:num>
  <w:num w:numId="2" w16cid:durableId="645746866">
    <w:abstractNumId w:val="2"/>
  </w:num>
  <w:num w:numId="3" w16cid:durableId="83060775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cer Kroudir">
    <w15:presenceInfo w15:providerId="Windows Live" w15:userId="d7485252f84ee7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2E25D9"/>
    <w:rsid w:val="00355BAF"/>
    <w:rsid w:val="0049699C"/>
    <w:rsid w:val="009D60EB"/>
    <w:rsid w:val="00A0684C"/>
    <w:rsid w:val="00B31211"/>
    <w:rsid w:val="00C0700E"/>
    <w:rsid w:val="00D93D61"/>
    <w:rsid w:val="00F01DF3"/>
    <w:rsid w:val="00F142FC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F1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2023-07-14T18:54:00Z</dcterms:created>
  <dcterms:modified xsi:type="dcterms:W3CDTF">2023-07-14T18:55:00Z</dcterms:modified>
</cp:coreProperties>
</file>